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936C4" w14:textId="0ED70708" w:rsidR="00061117" w:rsidRPr="00444D43" w:rsidRDefault="00061117" w:rsidP="00F02BBC">
      <w:pPr>
        <w:jc w:val="both"/>
        <w:rPr>
          <w:b/>
          <w:bCs/>
          <w:lang w:val="pt-PT"/>
        </w:rPr>
      </w:pPr>
      <w:commentRangeStart w:id="0"/>
      <w:r w:rsidRPr="00444D43">
        <w:rPr>
          <w:b/>
          <w:bCs/>
          <w:lang w:val="pt-PT"/>
        </w:rPr>
        <w:t>Descrição da fonte de dados escolhida</w:t>
      </w:r>
      <w:commentRangeEnd w:id="0"/>
      <w:r w:rsidR="00E46271">
        <w:rPr>
          <w:rStyle w:val="CommentReference"/>
        </w:rPr>
        <w:commentReference w:id="0"/>
      </w:r>
      <w:r w:rsidRPr="00444D43">
        <w:rPr>
          <w:b/>
          <w:bCs/>
          <w:lang w:val="pt-PT"/>
        </w:rPr>
        <w:t xml:space="preserve">: </w:t>
      </w:r>
    </w:p>
    <w:p w14:paraId="4F32AD59" w14:textId="2C914F5A" w:rsidR="00C22E64" w:rsidRPr="00C22E64" w:rsidRDefault="004910D5" w:rsidP="00F02BBC">
      <w:pPr>
        <w:ind w:firstLine="720"/>
        <w:jc w:val="both"/>
        <w:rPr>
          <w:lang w:val="pt-PT"/>
        </w:rPr>
      </w:pPr>
      <w:r>
        <w:rPr>
          <w:lang w:val="pt-PT"/>
        </w:rPr>
        <w:t xml:space="preserve">O </w:t>
      </w:r>
      <w:commentRangeStart w:id="1"/>
      <w:proofErr w:type="spellStart"/>
      <w:r>
        <w:rPr>
          <w:lang w:val="pt-PT"/>
        </w:rPr>
        <w:t>BPsata</w:t>
      </w:r>
      <w:commentRangeEnd w:id="1"/>
      <w:proofErr w:type="spellEnd"/>
      <w:r w:rsidR="00E46271">
        <w:rPr>
          <w:rStyle w:val="CommentReference"/>
        </w:rPr>
        <w:commentReference w:id="1"/>
      </w:r>
      <w:r w:rsidR="00404FB5">
        <w:rPr>
          <w:lang w:val="pt-PT"/>
        </w:rPr>
        <w:t xml:space="preserve">, lançado em 2019, </w:t>
      </w:r>
      <w:r>
        <w:rPr>
          <w:lang w:val="pt-PT"/>
        </w:rPr>
        <w:t xml:space="preserve">é uma fonte de dados que é da responsabilidade do Banco de Portugal. </w:t>
      </w:r>
      <w:r w:rsidR="00C22E64" w:rsidRPr="00C22E64">
        <w:rPr>
          <w:lang w:val="pt-PT"/>
        </w:rPr>
        <w:t>O Banco de Portugal</w:t>
      </w:r>
      <w:r w:rsidR="00516EFD">
        <w:rPr>
          <w:lang w:val="pt-PT"/>
        </w:rPr>
        <w:t>, segundo o seu web site,</w:t>
      </w:r>
      <w:r w:rsidR="00C22E64" w:rsidRPr="00C22E64">
        <w:rPr>
          <w:lang w:val="pt-PT"/>
        </w:rPr>
        <w:t xml:space="preserve"> é o banco central da República Portuguesa. </w:t>
      </w:r>
      <w:r w:rsidR="005963D8">
        <w:rPr>
          <w:lang w:val="pt-PT"/>
        </w:rPr>
        <w:t xml:space="preserve">As definições </w:t>
      </w:r>
      <w:r w:rsidR="00C22E64" w:rsidRPr="00C22E64">
        <w:rPr>
          <w:lang w:val="pt-PT"/>
        </w:rPr>
        <w:t xml:space="preserve">do Banco de Portugal estão definidas na sua </w:t>
      </w:r>
      <w:r w:rsidR="00C22E64" w:rsidRPr="005963D8">
        <w:rPr>
          <w:i/>
          <w:iCs/>
          <w:lang w:val="pt-PT"/>
        </w:rPr>
        <w:t>Lei Orgânica</w:t>
      </w:r>
      <w:r w:rsidR="00C22E64" w:rsidRPr="00C22E64">
        <w:rPr>
          <w:lang w:val="pt-PT"/>
        </w:rPr>
        <w:t xml:space="preserve">. O Banco é </w:t>
      </w:r>
      <w:r w:rsidR="005963D8">
        <w:rPr>
          <w:lang w:val="pt-PT"/>
        </w:rPr>
        <w:t xml:space="preserve">assim </w:t>
      </w:r>
      <w:r w:rsidR="00C22E64" w:rsidRPr="00C22E64">
        <w:rPr>
          <w:lang w:val="pt-PT"/>
        </w:rPr>
        <w:t xml:space="preserve">uma pessoa coletiva de direito público, com autonomia administrativa e financeira e património próprio. </w:t>
      </w:r>
      <w:sdt>
        <w:sdtPr>
          <w:rPr>
            <w:lang w:val="pt-PT"/>
          </w:rPr>
          <w:id w:val="731118125"/>
          <w:citation/>
        </w:sdtPr>
        <w:sdtEndPr/>
        <w:sdtContent>
          <w:r w:rsidR="00516EFD">
            <w:rPr>
              <w:lang w:val="pt-PT"/>
            </w:rPr>
            <w:fldChar w:fldCharType="begin"/>
          </w:r>
          <w:r w:rsidR="00516EFD">
            <w:rPr>
              <w:lang w:val="pt-PT"/>
            </w:rPr>
            <w:instrText xml:space="preserve"> CITATION bpp20 \l 2070 </w:instrText>
          </w:r>
          <w:r w:rsidR="00516EFD">
            <w:rPr>
              <w:lang w:val="pt-PT"/>
            </w:rPr>
            <w:fldChar w:fldCharType="separate"/>
          </w:r>
          <w:r w:rsidR="00516EFD">
            <w:rPr>
              <w:noProof/>
              <w:lang w:val="pt-PT"/>
            </w:rPr>
            <w:t>(bpportugal, 2020)</w:t>
          </w:r>
          <w:r w:rsidR="00516EFD">
            <w:rPr>
              <w:lang w:val="pt-PT"/>
            </w:rPr>
            <w:fldChar w:fldCharType="end"/>
          </w:r>
        </w:sdtContent>
      </w:sdt>
    </w:p>
    <w:p w14:paraId="002EDCEF" w14:textId="68D2BA9A" w:rsidR="00C22E64" w:rsidRPr="00C22E64" w:rsidRDefault="005963D8" w:rsidP="00F02BBC">
      <w:pPr>
        <w:ind w:firstLine="720"/>
        <w:jc w:val="both"/>
        <w:rPr>
          <w:lang w:val="pt-PT"/>
        </w:rPr>
      </w:pPr>
      <w:r>
        <w:rPr>
          <w:lang w:val="pt-PT"/>
        </w:rPr>
        <w:t>Os órgãos do Banco de Portugal são compostos p</w:t>
      </w:r>
      <w:r w:rsidR="0096097B">
        <w:rPr>
          <w:lang w:val="pt-PT"/>
        </w:rPr>
        <w:t xml:space="preserve">elo </w:t>
      </w:r>
      <w:r w:rsidR="00C22E64" w:rsidRPr="00C22E64">
        <w:rPr>
          <w:lang w:val="pt-PT"/>
        </w:rPr>
        <w:t xml:space="preserve">Conselho de Administração, o Conselho de Auditoria e o Conselho Consultivo. O Banco faz parte do </w:t>
      </w:r>
      <w:proofErr w:type="spellStart"/>
      <w:r w:rsidR="00C22E64" w:rsidRPr="00C22E64">
        <w:rPr>
          <w:lang w:val="pt-PT"/>
        </w:rPr>
        <w:t>Eurosistema</w:t>
      </w:r>
      <w:proofErr w:type="spellEnd"/>
      <w:r w:rsidR="00C22E64" w:rsidRPr="00C22E64">
        <w:rPr>
          <w:lang w:val="pt-PT"/>
        </w:rPr>
        <w:t xml:space="preserve"> e do Sistema Europeu de Bancos Centrais, do Mecanismo Único de Supervisão e do Mecanismo Único de Resolução. </w:t>
      </w:r>
    </w:p>
    <w:p w14:paraId="6A356D09" w14:textId="66E7626C" w:rsidR="00061117" w:rsidRDefault="0096097B" w:rsidP="00F02BBC">
      <w:pPr>
        <w:ind w:firstLine="720"/>
        <w:jc w:val="both"/>
        <w:rPr>
          <w:lang w:val="pt-PT"/>
        </w:rPr>
      </w:pPr>
      <w:r>
        <w:rPr>
          <w:lang w:val="pt-PT"/>
        </w:rPr>
        <w:t xml:space="preserve">As </w:t>
      </w:r>
      <w:commentRangeStart w:id="2"/>
      <w:r>
        <w:rPr>
          <w:lang w:val="pt-PT"/>
        </w:rPr>
        <w:t>missões do banco</w:t>
      </w:r>
      <w:commentRangeEnd w:id="2"/>
      <w:r w:rsidR="00E46271">
        <w:rPr>
          <w:rStyle w:val="CommentReference"/>
        </w:rPr>
        <w:commentReference w:id="2"/>
      </w:r>
      <w:r>
        <w:rPr>
          <w:lang w:val="pt-PT"/>
        </w:rPr>
        <w:t xml:space="preserve"> passam por: </w:t>
      </w:r>
      <w:r w:rsidR="00C22E64" w:rsidRPr="00C22E64">
        <w:rPr>
          <w:lang w:val="pt-PT"/>
        </w:rPr>
        <w:t>a manutenção da estabilidade dos preços e a promoção da estabilidade do sistema financeiro.</w:t>
      </w:r>
      <w:r>
        <w:rPr>
          <w:lang w:val="pt-PT"/>
        </w:rPr>
        <w:t xml:space="preserve"> </w:t>
      </w:r>
      <w:r w:rsidR="00C22E64" w:rsidRPr="00C22E64">
        <w:rPr>
          <w:lang w:val="pt-PT"/>
        </w:rPr>
        <w:t xml:space="preserve">O Banco de Portugal desempenha </w:t>
      </w:r>
      <w:r>
        <w:rPr>
          <w:lang w:val="pt-PT"/>
        </w:rPr>
        <w:t xml:space="preserve">assim </w:t>
      </w:r>
      <w:r w:rsidR="00C22E64" w:rsidRPr="00C22E64">
        <w:rPr>
          <w:lang w:val="pt-PT"/>
        </w:rPr>
        <w:t>várias funções relacionadas com estas missões</w:t>
      </w:r>
      <w:r w:rsidR="000A7080">
        <w:rPr>
          <w:lang w:val="pt-PT"/>
        </w:rPr>
        <w:t xml:space="preserve"> tais como: Supervisão prudencial, Resolução, Sistema de pagamentos, Emissão de moeda, Compilação e elaboração de estatísticas, Produção de estudos de análise económica, compilação e elaboração e estatísticas </w:t>
      </w:r>
      <w:commentRangeStart w:id="3"/>
      <w:r w:rsidR="000A7080">
        <w:rPr>
          <w:lang w:val="pt-PT"/>
        </w:rPr>
        <w:t>entre outras</w:t>
      </w:r>
      <w:commentRangeEnd w:id="3"/>
      <w:r w:rsidR="00E46271">
        <w:rPr>
          <w:rStyle w:val="CommentReference"/>
        </w:rPr>
        <w:commentReference w:id="3"/>
      </w:r>
      <w:r w:rsidR="000A7080">
        <w:rPr>
          <w:lang w:val="pt-PT"/>
        </w:rPr>
        <w:t xml:space="preserve">. </w:t>
      </w:r>
    </w:p>
    <w:p w14:paraId="10752E9C" w14:textId="36942366" w:rsidR="0022140E" w:rsidRDefault="004E4714" w:rsidP="00A14588">
      <w:pPr>
        <w:ind w:firstLine="720"/>
        <w:jc w:val="both"/>
        <w:rPr>
          <w:lang w:val="pt-PT"/>
        </w:rPr>
      </w:pPr>
      <w:r>
        <w:rPr>
          <w:lang w:val="pt-PT"/>
        </w:rPr>
        <w:t>É na sua</w:t>
      </w:r>
      <w:r w:rsidR="0024425B">
        <w:rPr>
          <w:lang w:val="pt-PT"/>
        </w:rPr>
        <w:t xml:space="preserve"> função de compilação e elaboração de estatísticas</w:t>
      </w:r>
      <w:r>
        <w:rPr>
          <w:lang w:val="pt-PT"/>
        </w:rPr>
        <w:t xml:space="preserve"> que se insere o </w:t>
      </w:r>
      <w:proofErr w:type="spellStart"/>
      <w:r>
        <w:rPr>
          <w:lang w:val="pt-PT"/>
        </w:rPr>
        <w:t>BP</w:t>
      </w:r>
      <w:del w:id="4" w:author="Fellipe Miranda" w:date="2020-10-12T08:48:00Z">
        <w:r w:rsidDel="00E46271">
          <w:rPr>
            <w:lang w:val="pt-PT"/>
          </w:rPr>
          <w:delText>S</w:delText>
        </w:r>
      </w:del>
      <w:ins w:id="5" w:author="Fellipe Miranda" w:date="2020-10-12T08:48:00Z">
        <w:r w:rsidR="00E46271">
          <w:rPr>
            <w:lang w:val="pt-PT"/>
          </w:rPr>
          <w:t>s</w:t>
        </w:r>
      </w:ins>
      <w:r>
        <w:rPr>
          <w:lang w:val="pt-PT"/>
        </w:rPr>
        <w:t>tat</w:t>
      </w:r>
      <w:proofErr w:type="spellEnd"/>
      <w:r w:rsidR="0024425B">
        <w:rPr>
          <w:lang w:val="pt-PT"/>
        </w:rPr>
        <w:t>, o</w:t>
      </w:r>
      <w:ins w:id="6" w:author="Fellipe Miranda" w:date="2020-10-12T08:47:00Z">
        <w:r w:rsidR="00E46271">
          <w:rPr>
            <w:lang w:val="pt-PT"/>
          </w:rPr>
          <w:t>nde o</w:t>
        </w:r>
      </w:ins>
      <w:r w:rsidR="0024425B">
        <w:rPr>
          <w:lang w:val="pt-PT"/>
        </w:rPr>
        <w:t xml:space="preserve"> </w:t>
      </w:r>
      <w:r w:rsidR="0024425B" w:rsidRPr="0024425B">
        <w:rPr>
          <w:lang w:val="pt-PT"/>
        </w:rPr>
        <w:t>Banco de Portugal recolhe e elabora as estatísticas monetárias, financeiras, cambiais e da balança de pagamentos, designadamente no âmbito da sua colaboração com o Banco Central Europeu (BCE) (Artigo 13.º da Lei Orgânica).</w:t>
      </w:r>
      <w:r w:rsidR="00A14588">
        <w:rPr>
          <w:lang w:val="pt-PT"/>
        </w:rPr>
        <w:t xml:space="preserve"> </w:t>
      </w:r>
      <w:r w:rsidR="0024425B" w:rsidRPr="0024425B">
        <w:rPr>
          <w:lang w:val="pt-PT"/>
        </w:rPr>
        <w:t xml:space="preserve">A Lei do Sistema Estatístico Nacional (Lei n.º 22/2008 de 13 de maio) reconhece o Banco de Portugal enquanto autoridade estatística e, nessa qualidade, o Banco de Portugal faz parte </w:t>
      </w:r>
      <w:del w:id="7" w:author="Fellipe Miranda" w:date="2020-10-12T08:47:00Z">
        <w:r w:rsidR="0024425B" w:rsidRPr="0024425B" w:rsidDel="00E46271">
          <w:rPr>
            <w:lang w:val="pt-PT"/>
          </w:rPr>
          <w:delText>do Sistema Estatístico Nacional (SEN)</w:delText>
        </w:r>
      </w:del>
      <w:ins w:id="8" w:author="Fellipe Miranda" w:date="2020-10-12T08:47:00Z">
        <w:r w:rsidR="00E46271">
          <w:rPr>
            <w:lang w:val="pt-PT"/>
          </w:rPr>
          <w:t>desse sistema</w:t>
        </w:r>
      </w:ins>
      <w:r w:rsidR="0024425B" w:rsidRPr="0024425B">
        <w:rPr>
          <w:lang w:val="pt-PT"/>
        </w:rPr>
        <w:t xml:space="preserve">, sem prejuízo das garantias de independência decorrentes da sua participação no Sistema Europeu de Bancos Centrais (SEBC). </w:t>
      </w:r>
      <w:r>
        <w:rPr>
          <w:lang w:val="pt-PT"/>
        </w:rPr>
        <w:t>N</w:t>
      </w:r>
      <w:r w:rsidR="00A14588">
        <w:rPr>
          <w:lang w:val="pt-PT"/>
        </w:rPr>
        <w:t>o</w:t>
      </w:r>
      <w:r w:rsidR="0024425B" w:rsidRPr="0024425B">
        <w:rPr>
          <w:lang w:val="pt-PT"/>
        </w:rPr>
        <w:t xml:space="preserve"> âmbito do Sistema Estatístico Nacional, o Banco de Portugal publica planos e relatórios sobre a sua atividade estatística</w:t>
      </w:r>
      <w:r w:rsidR="00A14588">
        <w:rPr>
          <w:lang w:val="pt-PT"/>
        </w:rPr>
        <w:t xml:space="preserve"> no </w:t>
      </w:r>
      <w:proofErr w:type="spellStart"/>
      <w:r w:rsidR="00A14588">
        <w:rPr>
          <w:lang w:val="pt-PT"/>
        </w:rPr>
        <w:t>BPStat</w:t>
      </w:r>
      <w:proofErr w:type="spellEnd"/>
      <w:r w:rsidR="00A14588">
        <w:rPr>
          <w:lang w:val="pt-PT"/>
        </w:rPr>
        <w:t xml:space="preserve">. </w:t>
      </w:r>
      <w:sdt>
        <w:sdtPr>
          <w:rPr>
            <w:lang w:val="pt-PT"/>
          </w:rPr>
          <w:id w:val="-1296989308"/>
          <w:citation/>
        </w:sdtPr>
        <w:sdtEndPr/>
        <w:sdtContent>
          <w:r w:rsidR="00A14588">
            <w:rPr>
              <w:lang w:val="pt-PT"/>
            </w:rPr>
            <w:fldChar w:fldCharType="begin"/>
          </w:r>
          <w:r w:rsidR="00A14588">
            <w:rPr>
              <w:lang w:val="pt-PT"/>
            </w:rPr>
            <w:instrText xml:space="preserve"> CITATION bpo20 \l 2070 </w:instrText>
          </w:r>
          <w:r w:rsidR="00A14588">
            <w:rPr>
              <w:lang w:val="pt-PT"/>
            </w:rPr>
            <w:fldChar w:fldCharType="separate"/>
          </w:r>
          <w:r w:rsidR="00A14588">
            <w:rPr>
              <w:noProof/>
              <w:lang w:val="pt-PT"/>
            </w:rPr>
            <w:t>(bportugal/page, 2020)</w:t>
          </w:r>
          <w:r w:rsidR="00A14588">
            <w:rPr>
              <w:lang w:val="pt-PT"/>
            </w:rPr>
            <w:fldChar w:fldCharType="end"/>
          </w:r>
        </w:sdtContent>
      </w:sdt>
    </w:p>
    <w:p w14:paraId="16A74553" w14:textId="5C19753B" w:rsidR="004E4714" w:rsidRPr="004E4714" w:rsidRDefault="004E4714" w:rsidP="004E4714">
      <w:pPr>
        <w:ind w:firstLine="720"/>
        <w:jc w:val="both"/>
        <w:rPr>
          <w:lang w:val="pt-PT"/>
        </w:rPr>
      </w:pPr>
      <w:r w:rsidRPr="004E4714">
        <w:rPr>
          <w:lang w:val="pt-PT"/>
        </w:rPr>
        <w:t xml:space="preserve">O </w:t>
      </w:r>
      <w:proofErr w:type="spellStart"/>
      <w:r w:rsidRPr="004E4714">
        <w:rPr>
          <w:lang w:val="pt-PT"/>
        </w:rPr>
        <w:t>BP</w:t>
      </w:r>
      <w:ins w:id="9" w:author="Fellipe Miranda" w:date="2020-10-12T08:48:00Z">
        <w:r w:rsidR="00E46271">
          <w:rPr>
            <w:lang w:val="pt-PT"/>
          </w:rPr>
          <w:t>s</w:t>
        </w:r>
      </w:ins>
      <w:del w:id="10" w:author="Fellipe Miranda" w:date="2020-10-12T08:48:00Z">
        <w:r w:rsidRPr="004E4714" w:rsidDel="00E46271">
          <w:rPr>
            <w:lang w:val="pt-PT"/>
          </w:rPr>
          <w:delText>s</w:delText>
        </w:r>
      </w:del>
      <w:r w:rsidRPr="004E4714">
        <w:rPr>
          <w:lang w:val="pt-PT"/>
        </w:rPr>
        <w:t>tat</w:t>
      </w:r>
      <w:proofErr w:type="spellEnd"/>
      <w:r w:rsidRPr="004E4714">
        <w:rPr>
          <w:lang w:val="pt-PT"/>
        </w:rPr>
        <w:t xml:space="preserve"> é</w:t>
      </w:r>
      <w:r>
        <w:rPr>
          <w:lang w:val="pt-PT"/>
        </w:rPr>
        <w:t xml:space="preserve"> assim</w:t>
      </w:r>
      <w:r w:rsidRPr="004E4714">
        <w:rPr>
          <w:lang w:val="pt-PT"/>
        </w:rPr>
        <w:t xml:space="preserve"> um portal de difusão estatística que disponibiliza um alargado volume de dados e informação de natureza estatística. No </w:t>
      </w:r>
      <w:proofErr w:type="spellStart"/>
      <w:r w:rsidRPr="004E4714">
        <w:rPr>
          <w:lang w:val="pt-PT"/>
        </w:rPr>
        <w:t>BPstat</w:t>
      </w:r>
      <w:proofErr w:type="spellEnd"/>
      <w:r w:rsidRPr="004E4714">
        <w:rPr>
          <w:lang w:val="pt-PT"/>
        </w:rPr>
        <w:t xml:space="preserve">, o Banco de Portugal divulga ao público, </w:t>
      </w:r>
      <w:commentRangeStart w:id="11"/>
      <w:r w:rsidRPr="004E4714">
        <w:rPr>
          <w:lang w:val="pt-PT"/>
        </w:rPr>
        <w:t>de uma forma fácil e eficiente</w:t>
      </w:r>
      <w:commentRangeEnd w:id="11"/>
      <w:r w:rsidR="00E46271">
        <w:rPr>
          <w:rStyle w:val="CommentReference"/>
        </w:rPr>
        <w:commentReference w:id="11"/>
      </w:r>
      <w:r w:rsidRPr="004E4714">
        <w:rPr>
          <w:lang w:val="pt-PT"/>
        </w:rPr>
        <w:t>, as séries estatísticas que produz, assim como as principais estatísticas e indicadores económicos da responsabilidade de outras instituições.</w:t>
      </w:r>
    </w:p>
    <w:p w14:paraId="7079D943" w14:textId="721A6315" w:rsidR="004E4714" w:rsidRPr="004E4714" w:rsidRDefault="004E4714" w:rsidP="004E4714">
      <w:pPr>
        <w:ind w:firstLine="720"/>
        <w:jc w:val="both"/>
        <w:rPr>
          <w:lang w:val="pt-PT"/>
        </w:rPr>
      </w:pPr>
      <w:r w:rsidRPr="004E4714">
        <w:rPr>
          <w:lang w:val="pt-PT"/>
        </w:rPr>
        <w:t xml:space="preserve">Através do </w:t>
      </w:r>
      <w:proofErr w:type="spellStart"/>
      <w:r w:rsidRPr="004E4714">
        <w:rPr>
          <w:lang w:val="pt-PT"/>
        </w:rPr>
        <w:t>BPstat</w:t>
      </w:r>
      <w:proofErr w:type="spellEnd"/>
      <w:r w:rsidRPr="004E4714">
        <w:rPr>
          <w:lang w:val="pt-PT"/>
        </w:rPr>
        <w:t xml:space="preserve"> </w:t>
      </w:r>
      <w:r w:rsidR="00172FAF">
        <w:rPr>
          <w:lang w:val="pt-PT"/>
        </w:rPr>
        <w:t>é possível ter</w:t>
      </w:r>
      <w:r w:rsidRPr="004E4714">
        <w:rPr>
          <w:lang w:val="pt-PT"/>
        </w:rPr>
        <w:t xml:space="preserve"> acesso a um conjunto alargado de informação estatística dos diversos Domínios, personalizar a exploração de Dados, saber mais sobre as estatísticas compiladas e produzidas do Banco de Portugal na secção Publicações, consultar as últimas Notícias, acompanhar as próximas atualizações do Calendário de difusão estatística e aumentar o conhecimento estatístico através das rúbricas "Sabia que…".</w:t>
      </w:r>
    </w:p>
    <w:p w14:paraId="596C20E0" w14:textId="003E539D" w:rsidR="004E4714" w:rsidRDefault="004E4714" w:rsidP="004E4714">
      <w:pPr>
        <w:ind w:firstLine="720"/>
        <w:jc w:val="both"/>
        <w:rPr>
          <w:lang w:val="pt-PT"/>
        </w:rPr>
      </w:pPr>
      <w:r w:rsidRPr="004E4714">
        <w:rPr>
          <w:lang w:val="pt-PT"/>
        </w:rPr>
        <w:t xml:space="preserve">Para garantir a qualidade das estatísticas produzidas, o Banco de Portugal mantém protocolos com várias instituições nacionais e internacionais. Ainda assim, a principal fonte estatística do </w:t>
      </w:r>
      <w:proofErr w:type="spellStart"/>
      <w:r w:rsidRPr="004E4714">
        <w:rPr>
          <w:lang w:val="pt-PT"/>
        </w:rPr>
        <w:t>BPstat</w:t>
      </w:r>
      <w:proofErr w:type="spellEnd"/>
      <w:r w:rsidRPr="004E4714">
        <w:rPr>
          <w:lang w:val="pt-PT"/>
        </w:rPr>
        <w:t xml:space="preserve"> são as estatísticas produzidas pelo </w:t>
      </w:r>
      <w:r w:rsidR="00172FAF">
        <w:rPr>
          <w:lang w:val="pt-PT"/>
        </w:rPr>
        <w:t xml:space="preserve">próprio </w:t>
      </w:r>
      <w:r w:rsidRPr="004E4714">
        <w:rPr>
          <w:lang w:val="pt-PT"/>
        </w:rPr>
        <w:t>Banco.</w:t>
      </w:r>
      <w:r>
        <w:rPr>
          <w:lang w:val="pt-PT"/>
        </w:rPr>
        <w:t xml:space="preserve"> </w:t>
      </w:r>
    </w:p>
    <w:p w14:paraId="43717A80" w14:textId="26DC12C8" w:rsidR="0022140E" w:rsidRPr="0022140E" w:rsidRDefault="004E4714" w:rsidP="004E4714">
      <w:pPr>
        <w:jc w:val="both"/>
        <w:rPr>
          <w:lang w:val="pt-PT"/>
        </w:rPr>
      </w:pPr>
      <w:r>
        <w:rPr>
          <w:lang w:val="pt-PT"/>
        </w:rPr>
        <w:tab/>
        <w:t xml:space="preserve">Os domínios do </w:t>
      </w:r>
      <w:proofErr w:type="spellStart"/>
      <w:r>
        <w:rPr>
          <w:lang w:val="pt-PT"/>
        </w:rPr>
        <w:t>BP</w:t>
      </w:r>
      <w:del w:id="12" w:author="Fellipe Miranda" w:date="2020-10-12T08:50:00Z">
        <w:r w:rsidDel="00E46271">
          <w:rPr>
            <w:lang w:val="pt-PT"/>
          </w:rPr>
          <w:delText>S</w:delText>
        </w:r>
      </w:del>
      <w:ins w:id="13" w:author="Fellipe Miranda" w:date="2020-10-12T08:50:00Z">
        <w:r w:rsidR="00E46271">
          <w:rPr>
            <w:lang w:val="pt-PT"/>
          </w:rPr>
          <w:t>s</w:t>
        </w:r>
      </w:ins>
      <w:r>
        <w:rPr>
          <w:lang w:val="pt-PT"/>
        </w:rPr>
        <w:t>tat</w:t>
      </w:r>
      <w:proofErr w:type="spellEnd"/>
      <w:r>
        <w:rPr>
          <w:lang w:val="pt-PT"/>
        </w:rPr>
        <w:t xml:space="preserve"> passam por: Monetárias e financeiras, Estatísticas externas, Endividamento do setor não financeiro, Administrações públicas, Empresas da centra de balanço, Câmbios, Contas nacionais e preços. Dentro de cado domínio existem de</w:t>
      </w:r>
      <w:r w:rsidR="002D7BDA">
        <w:rPr>
          <w:lang w:val="pt-PT"/>
        </w:rPr>
        <w:t xml:space="preserve"> seguida</w:t>
      </w:r>
      <w:r>
        <w:rPr>
          <w:lang w:val="pt-PT"/>
        </w:rPr>
        <w:t xml:space="preserve"> vários subdomínios. </w:t>
      </w:r>
      <w:sdt>
        <w:sdtPr>
          <w:rPr>
            <w:lang w:val="pt-PT"/>
          </w:rPr>
          <w:id w:val="-210107184"/>
          <w:citation/>
        </w:sdtPr>
        <w:sdtEndPr/>
        <w:sdtContent>
          <w:r w:rsidR="00172FAF">
            <w:rPr>
              <w:lang w:val="pt-PT"/>
            </w:rPr>
            <w:fldChar w:fldCharType="begin"/>
          </w:r>
          <w:r w:rsidR="00172FAF">
            <w:rPr>
              <w:lang w:val="pt-PT"/>
            </w:rPr>
            <w:instrText xml:space="preserve"> CITATION bps20 \l 2070 </w:instrText>
          </w:r>
          <w:r w:rsidR="00172FAF">
            <w:rPr>
              <w:lang w:val="pt-PT"/>
            </w:rPr>
            <w:fldChar w:fldCharType="separate"/>
          </w:r>
          <w:r w:rsidR="00172FAF">
            <w:rPr>
              <w:noProof/>
              <w:lang w:val="pt-PT"/>
            </w:rPr>
            <w:t>(bpstat, 2020)</w:t>
          </w:r>
          <w:r w:rsidR="00172FAF">
            <w:rPr>
              <w:lang w:val="pt-PT"/>
            </w:rPr>
            <w:fldChar w:fldCharType="end"/>
          </w:r>
        </w:sdtContent>
      </w:sdt>
    </w:p>
    <w:p w14:paraId="394B0C69" w14:textId="77777777" w:rsidR="0022140E" w:rsidRPr="0022140E" w:rsidRDefault="0022140E" w:rsidP="0022140E">
      <w:pPr>
        <w:ind w:firstLine="720"/>
        <w:jc w:val="both"/>
        <w:rPr>
          <w:lang w:val="pt-PT"/>
        </w:rPr>
      </w:pPr>
    </w:p>
    <w:p w14:paraId="6A4ACD12" w14:textId="10739C01" w:rsidR="0022140E" w:rsidRDefault="0022140E" w:rsidP="0022140E">
      <w:pPr>
        <w:ind w:firstLine="720"/>
        <w:jc w:val="both"/>
        <w:rPr>
          <w:lang w:val="pt-PT"/>
        </w:rPr>
      </w:pPr>
    </w:p>
    <w:p w14:paraId="3E348218" w14:textId="7F6FA13D" w:rsidR="00D0797D" w:rsidRDefault="00D0797D" w:rsidP="0022140E">
      <w:pPr>
        <w:ind w:firstLine="720"/>
        <w:jc w:val="both"/>
        <w:rPr>
          <w:lang w:val="pt-PT"/>
        </w:rPr>
      </w:pPr>
    </w:p>
    <w:p w14:paraId="7889AF25" w14:textId="551126BC" w:rsidR="00D0797D" w:rsidRDefault="00D0797D" w:rsidP="0022140E">
      <w:pPr>
        <w:ind w:firstLine="720"/>
        <w:jc w:val="both"/>
        <w:rPr>
          <w:lang w:val="pt-PT"/>
        </w:rPr>
      </w:pPr>
    </w:p>
    <w:p w14:paraId="0E07E3B9" w14:textId="5FB7F97C" w:rsidR="00D0797D" w:rsidRPr="00D0797D" w:rsidRDefault="00D0797D" w:rsidP="0022140E">
      <w:pPr>
        <w:ind w:firstLine="720"/>
        <w:jc w:val="both"/>
        <w:rPr>
          <w:b/>
          <w:bCs/>
          <w:lang w:val="pt-PT"/>
        </w:rPr>
      </w:pPr>
    </w:p>
    <w:p w14:paraId="2FEAFC9D" w14:textId="792939DE" w:rsidR="00D0797D" w:rsidRDefault="00D0797D" w:rsidP="0022140E">
      <w:pPr>
        <w:ind w:firstLine="720"/>
        <w:jc w:val="both"/>
        <w:rPr>
          <w:b/>
          <w:bCs/>
          <w:lang w:val="pt-PT"/>
        </w:rPr>
      </w:pPr>
      <w:commentRangeStart w:id="14"/>
      <w:r w:rsidRPr="00D0797D">
        <w:rPr>
          <w:b/>
          <w:bCs/>
          <w:lang w:val="pt-PT"/>
        </w:rPr>
        <w:t xml:space="preserve">Como se faz o acesso à fonte de dados? </w:t>
      </w:r>
      <w:commentRangeEnd w:id="14"/>
      <w:r w:rsidR="0002121C">
        <w:rPr>
          <w:rStyle w:val="CommentReference"/>
        </w:rPr>
        <w:commentReference w:id="14"/>
      </w:r>
    </w:p>
    <w:p w14:paraId="3D9DFE92" w14:textId="62DC762E" w:rsidR="002A4676" w:rsidRDefault="002A4676" w:rsidP="0022140E">
      <w:pPr>
        <w:ind w:firstLine="720"/>
        <w:jc w:val="both"/>
        <w:rPr>
          <w:lang w:val="pt-PT"/>
        </w:rPr>
      </w:pPr>
      <w:r w:rsidRPr="002A4676">
        <w:rPr>
          <w:lang w:val="pt-PT"/>
        </w:rPr>
        <w:t xml:space="preserve">Para aceder ao </w:t>
      </w:r>
      <w:proofErr w:type="spellStart"/>
      <w:r>
        <w:rPr>
          <w:lang w:val="pt-PT"/>
        </w:rPr>
        <w:t>BPStat</w:t>
      </w:r>
      <w:proofErr w:type="spellEnd"/>
      <w:r>
        <w:rPr>
          <w:lang w:val="pt-PT"/>
        </w:rPr>
        <w:t xml:space="preserve"> </w:t>
      </w:r>
      <w:commentRangeStart w:id="15"/>
      <w:r>
        <w:rPr>
          <w:lang w:val="pt-PT"/>
        </w:rPr>
        <w:t>é bastante simples</w:t>
      </w:r>
      <w:commentRangeEnd w:id="15"/>
      <w:r w:rsidR="00E46271">
        <w:rPr>
          <w:rStyle w:val="CommentReference"/>
        </w:rPr>
        <w:commentReference w:id="15"/>
      </w:r>
      <w:r>
        <w:rPr>
          <w:lang w:val="pt-PT"/>
        </w:rPr>
        <w:t xml:space="preserve">, basta entrar no seguinte link </w:t>
      </w:r>
      <w:hyperlink r:id="rId9" w:history="1">
        <w:r w:rsidRPr="00316BD5">
          <w:rPr>
            <w:rStyle w:val="Hyperlink"/>
            <w:lang w:val="pt-PT"/>
          </w:rPr>
          <w:t>https://bpstat.bportugal.pt</w:t>
        </w:r>
      </w:hyperlink>
      <w:r>
        <w:rPr>
          <w:lang w:val="pt-PT"/>
        </w:rPr>
        <w:t>. Também para aceder a esta fonte de dados é possível entrar no site do banco de Portugal e na barra superior no menu “estatísticas”</w:t>
      </w:r>
      <w:ins w:id="16" w:author="Fellipe Miranda" w:date="2020-10-12T08:51:00Z">
        <w:r w:rsidR="0002121C">
          <w:rPr>
            <w:lang w:val="pt-PT"/>
          </w:rPr>
          <w:t>,</w:t>
        </w:r>
      </w:ins>
      <w:r>
        <w:rPr>
          <w:lang w:val="pt-PT"/>
        </w:rPr>
        <w:t xml:space="preserve"> aceder ao “</w:t>
      </w:r>
      <w:proofErr w:type="spellStart"/>
      <w:r>
        <w:rPr>
          <w:lang w:val="pt-PT"/>
        </w:rPr>
        <w:t>BPStat</w:t>
      </w:r>
      <w:proofErr w:type="spellEnd"/>
      <w:r>
        <w:rPr>
          <w:lang w:val="pt-PT"/>
        </w:rPr>
        <w:t xml:space="preserve"> estatísticas online”. </w:t>
      </w:r>
    </w:p>
    <w:p w14:paraId="6E209CD9" w14:textId="7D68892D" w:rsidR="00147398" w:rsidRPr="00147398" w:rsidRDefault="00B939F5" w:rsidP="00147398">
      <w:pPr>
        <w:ind w:firstLine="720"/>
        <w:jc w:val="both"/>
        <w:rPr>
          <w:lang w:val="pt-PT"/>
        </w:rPr>
      </w:pPr>
      <w:r>
        <w:rPr>
          <w:lang w:val="pt-PT"/>
        </w:rPr>
        <w:t xml:space="preserve">Na Fonte </w:t>
      </w:r>
      <w:proofErr w:type="spellStart"/>
      <w:r>
        <w:rPr>
          <w:lang w:val="pt-PT"/>
        </w:rPr>
        <w:t>BP</w:t>
      </w:r>
      <w:ins w:id="17" w:author="Fellipe Miranda" w:date="2020-10-12T08:51:00Z">
        <w:r w:rsidR="0002121C">
          <w:rPr>
            <w:lang w:val="pt-PT"/>
          </w:rPr>
          <w:t>s</w:t>
        </w:r>
      </w:ins>
      <w:del w:id="18" w:author="Fellipe Miranda" w:date="2020-10-12T08:51:00Z">
        <w:r w:rsidDel="0002121C">
          <w:rPr>
            <w:lang w:val="pt-PT"/>
          </w:rPr>
          <w:delText>S</w:delText>
        </w:r>
      </w:del>
      <w:r>
        <w:rPr>
          <w:lang w:val="pt-PT"/>
        </w:rPr>
        <w:t>tat</w:t>
      </w:r>
      <w:proofErr w:type="spellEnd"/>
      <w:r>
        <w:rPr>
          <w:lang w:val="pt-PT"/>
        </w:rPr>
        <w:t xml:space="preserve"> existem um conjunto de domínios que estão de seguida divididos em subdomínios que facilitam a pesquisa. </w:t>
      </w:r>
      <w:r w:rsidR="00147398" w:rsidRPr="00147398">
        <w:rPr>
          <w:lang w:val="pt-PT"/>
        </w:rPr>
        <w:t xml:space="preserve">A navegação nos diversos Domínios estatísticos permite percorrer as estruturas de primeiro nível que organizam a informação estatística produzida e publicada pelo Banco de Portugal. </w:t>
      </w:r>
    </w:p>
    <w:p w14:paraId="29390DBF" w14:textId="270E33BF" w:rsidR="00147398" w:rsidRPr="00147398" w:rsidRDefault="00147398" w:rsidP="00B939F5">
      <w:pPr>
        <w:ind w:firstLine="720"/>
        <w:jc w:val="both"/>
        <w:rPr>
          <w:lang w:val="pt-PT"/>
        </w:rPr>
      </w:pPr>
      <w:r w:rsidRPr="00147398">
        <w:rPr>
          <w:lang w:val="pt-PT"/>
        </w:rPr>
        <w:t>A exploração dos dados é facilitada pelas Dimensões, que apresentam perspetivas distintas de análise das estatísticas produzidas (por exemplo: Periodicidade - Mensal, Unidade de medida – Milhões de euros).</w:t>
      </w:r>
    </w:p>
    <w:p w14:paraId="4C02E079" w14:textId="4FBF12B9" w:rsidR="00147398" w:rsidRPr="00147398" w:rsidRDefault="00B939F5" w:rsidP="00B939F5">
      <w:pPr>
        <w:ind w:firstLine="720"/>
        <w:jc w:val="both"/>
        <w:rPr>
          <w:lang w:val="pt-PT"/>
        </w:rPr>
      </w:pPr>
      <w:r>
        <w:rPr>
          <w:lang w:val="pt-PT"/>
        </w:rPr>
        <w:t xml:space="preserve">Esta é assim uma fonte de fácil acesso. Para uma exploração mais detalhada na barra superior deve-se aceder ao menu “dados”.  </w:t>
      </w:r>
      <w:r w:rsidR="00147398" w:rsidRPr="00147398">
        <w:rPr>
          <w:lang w:val="pt-PT"/>
        </w:rPr>
        <w:t>No menu Dados é possível combinar domínios e dimensões, identificando o conjunto de membros a apresentar. Os membros referem-se a características específicas que podem existir num ou mais domínios e nas dimensões selecionadas.</w:t>
      </w:r>
    </w:p>
    <w:p w14:paraId="7C11359F" w14:textId="703E16F9" w:rsidR="00147398" w:rsidRPr="00147398" w:rsidRDefault="00147398" w:rsidP="00B939F5">
      <w:pPr>
        <w:ind w:firstLine="720"/>
        <w:jc w:val="both"/>
        <w:rPr>
          <w:lang w:val="pt-PT"/>
        </w:rPr>
      </w:pPr>
      <w:r w:rsidRPr="00147398">
        <w:rPr>
          <w:lang w:val="pt-PT"/>
        </w:rPr>
        <w:t>Após a escolha de um ou mais membros de uma dimensão, o portal filtra quais as dimensões e membros possíveis de relacionar com os membros escolhidos, em função das séries existentes.</w:t>
      </w:r>
    </w:p>
    <w:p w14:paraId="198D8234" w14:textId="4FAC7524" w:rsidR="00147398" w:rsidRPr="00147398" w:rsidRDefault="00147398" w:rsidP="00B939F5">
      <w:pPr>
        <w:ind w:firstLine="720"/>
        <w:jc w:val="both"/>
        <w:rPr>
          <w:lang w:val="pt-PT"/>
        </w:rPr>
      </w:pPr>
      <w:r w:rsidRPr="00147398">
        <w:rPr>
          <w:lang w:val="pt-PT"/>
        </w:rPr>
        <w:t>Uma vez concluída a seleção de domínios, dimensões e membros clique na caixa "Membros selecionados" e aceda às séries através do botão “Ir para Séries Associadas”. Os resultados dos filtros aplicados serão apresentados em "Lista de séries".</w:t>
      </w:r>
      <w:r w:rsidR="000D686F">
        <w:rPr>
          <w:lang w:val="pt-PT"/>
        </w:rPr>
        <w:t xml:space="preserve"> O download pode ser feito em CSV ou Excel. </w:t>
      </w:r>
    </w:p>
    <w:p w14:paraId="64C8B1FF" w14:textId="18A9681B" w:rsidR="00147398" w:rsidRDefault="00147398" w:rsidP="00147398">
      <w:pPr>
        <w:ind w:firstLine="720"/>
        <w:jc w:val="both"/>
        <w:rPr>
          <w:lang w:val="pt-PT"/>
        </w:rPr>
      </w:pPr>
      <w:r w:rsidRPr="00147398">
        <w:rPr>
          <w:lang w:val="pt-PT"/>
        </w:rPr>
        <w:t>A partir desta página, pode regressar ao passo anterior, através do botão “Editar seleção” (no lado esquerdo do ecrã), mantendo a filtragem de membros. Pode ainda clicar em "Iniciar nova seleção" para limpar todos os domínios, dimensões e membros selecionados.</w:t>
      </w:r>
      <w:sdt>
        <w:sdtPr>
          <w:rPr>
            <w:lang w:val="pt-PT"/>
          </w:rPr>
          <w:id w:val="-680742545"/>
          <w:citation/>
        </w:sdtPr>
        <w:sdtEndPr/>
        <w:sdtContent>
          <w:r w:rsidR="00D2227F">
            <w:rPr>
              <w:lang w:val="pt-PT"/>
            </w:rPr>
            <w:fldChar w:fldCharType="begin"/>
          </w:r>
          <w:r w:rsidR="00D2227F">
            <w:rPr>
              <w:lang w:val="pt-PT"/>
            </w:rPr>
            <w:instrText xml:space="preserve"> CITATION bps202 \l 2070 </w:instrText>
          </w:r>
          <w:r w:rsidR="00D2227F">
            <w:rPr>
              <w:lang w:val="pt-PT"/>
            </w:rPr>
            <w:fldChar w:fldCharType="separate"/>
          </w:r>
          <w:r w:rsidR="00D2227F">
            <w:rPr>
              <w:noProof/>
              <w:lang w:val="pt-PT"/>
            </w:rPr>
            <w:t xml:space="preserve"> (bpstat, 2020)</w:t>
          </w:r>
          <w:r w:rsidR="00D2227F">
            <w:rPr>
              <w:lang w:val="pt-PT"/>
            </w:rPr>
            <w:fldChar w:fldCharType="end"/>
          </w:r>
        </w:sdtContent>
      </w:sdt>
    </w:p>
    <w:p w14:paraId="03D6AC49" w14:textId="6A830F9B" w:rsidR="00B939F5" w:rsidRDefault="00B939F5" w:rsidP="00147398">
      <w:pPr>
        <w:ind w:firstLine="720"/>
        <w:jc w:val="both"/>
        <w:rPr>
          <w:lang w:val="pt-PT"/>
        </w:rPr>
      </w:pPr>
      <w:r>
        <w:rPr>
          <w:lang w:val="pt-PT"/>
        </w:rPr>
        <w:t xml:space="preserve">Para consultar de forma mais pratica como é realizada a navegação no </w:t>
      </w:r>
      <w:proofErr w:type="spellStart"/>
      <w:r>
        <w:rPr>
          <w:lang w:val="pt-PT"/>
        </w:rPr>
        <w:t>BPStat</w:t>
      </w:r>
      <w:proofErr w:type="spellEnd"/>
      <w:r>
        <w:rPr>
          <w:lang w:val="pt-PT"/>
        </w:rPr>
        <w:t xml:space="preserve"> é possível ver o vídeo institucional do Banco de Portugal que se encontra no seguinte link </w:t>
      </w:r>
      <w:hyperlink r:id="rId10" w:history="1">
        <w:r w:rsidRPr="00316BD5">
          <w:rPr>
            <w:rStyle w:val="Hyperlink"/>
            <w:lang w:val="pt-PT"/>
          </w:rPr>
          <w:t>https://www.youtube.com/watch?v=X-YvnEjZnr0&amp;feature=emb_logo</w:t>
        </w:r>
      </w:hyperlink>
      <w:r>
        <w:rPr>
          <w:lang w:val="pt-PT"/>
        </w:rPr>
        <w:t>.</w:t>
      </w:r>
    </w:p>
    <w:p w14:paraId="0086FC2B" w14:textId="4FF4A6FC" w:rsidR="00640DF1" w:rsidRPr="00640DF1" w:rsidRDefault="00640DF1" w:rsidP="00640DF1">
      <w:pPr>
        <w:ind w:firstLine="720"/>
        <w:jc w:val="both"/>
        <w:rPr>
          <w:lang w:val="pt-PT"/>
        </w:rPr>
      </w:pPr>
      <w:r w:rsidRPr="00640DF1">
        <w:rPr>
          <w:lang w:val="pt-PT"/>
        </w:rPr>
        <w:t>O portal das estatísticas do Banco de Portugal (</w:t>
      </w:r>
      <w:proofErr w:type="spellStart"/>
      <w:r w:rsidRPr="00640DF1">
        <w:rPr>
          <w:lang w:val="pt-PT"/>
        </w:rPr>
        <w:t>BPstat</w:t>
      </w:r>
      <w:proofErr w:type="spellEnd"/>
      <w:r w:rsidRPr="00640DF1">
        <w:rPr>
          <w:lang w:val="pt-PT"/>
        </w:rPr>
        <w:t>)</w:t>
      </w:r>
      <w:r>
        <w:rPr>
          <w:lang w:val="pt-PT"/>
        </w:rPr>
        <w:t xml:space="preserve"> p</w:t>
      </w:r>
      <w:r w:rsidRPr="00640DF1">
        <w:rPr>
          <w:lang w:val="pt-PT"/>
        </w:rPr>
        <w:t>ossibilita, também, filtrar a informação e pesquisar séries e conteúdos estatísticos.</w:t>
      </w:r>
    </w:p>
    <w:p w14:paraId="3FE12198" w14:textId="08E5811D" w:rsidR="00640DF1" w:rsidRPr="00640DF1" w:rsidRDefault="00640DF1" w:rsidP="00640DF1">
      <w:pPr>
        <w:ind w:firstLine="720"/>
        <w:jc w:val="both"/>
        <w:rPr>
          <w:lang w:val="pt-PT"/>
        </w:rPr>
      </w:pPr>
      <w:r w:rsidRPr="00640DF1">
        <w:rPr>
          <w:lang w:val="pt-PT"/>
        </w:rPr>
        <w:t xml:space="preserve">Para </w:t>
      </w:r>
      <w:del w:id="19" w:author="Fellipe Miranda" w:date="2020-10-12T08:53:00Z">
        <w:r w:rsidRPr="00640DF1" w:rsidDel="0002121C">
          <w:rPr>
            <w:lang w:val="pt-PT"/>
          </w:rPr>
          <w:delText xml:space="preserve">o </w:delText>
        </w:r>
      </w:del>
      <w:r w:rsidRPr="00640DF1">
        <w:rPr>
          <w:lang w:val="pt-PT"/>
        </w:rPr>
        <w:t>ajudar</w:t>
      </w:r>
      <w:ins w:id="20" w:author="Fellipe Miranda" w:date="2020-10-12T08:53:00Z">
        <w:r w:rsidR="0002121C">
          <w:rPr>
            <w:lang w:val="pt-PT"/>
          </w:rPr>
          <w:t xml:space="preserve"> o usuário</w:t>
        </w:r>
      </w:ins>
      <w:r w:rsidRPr="00640DF1">
        <w:rPr>
          <w:lang w:val="pt-PT"/>
        </w:rPr>
        <w:t>, na parte superior do ecrã encontra a caixa “Pesquisar”, através da qual pode aceder facilmente à informação que procura, inserindo o termo que pretende pesquisar.</w:t>
      </w:r>
    </w:p>
    <w:p w14:paraId="3D374B76" w14:textId="167E316F" w:rsidR="00B939F5" w:rsidRDefault="00640DF1" w:rsidP="00640DF1">
      <w:pPr>
        <w:ind w:firstLine="720"/>
        <w:jc w:val="both"/>
        <w:rPr>
          <w:lang w:val="pt-PT"/>
        </w:rPr>
      </w:pPr>
      <w:r w:rsidRPr="00640DF1">
        <w:rPr>
          <w:lang w:val="pt-PT"/>
        </w:rPr>
        <w:t>Este é um motor de pesquisa global em todo o portal, cujos resultados são apresentados por séries e conteúdos relacionados com o termo introduzido.</w:t>
      </w:r>
      <w:sdt>
        <w:sdtPr>
          <w:rPr>
            <w:lang w:val="pt-PT"/>
          </w:rPr>
          <w:id w:val="1317768773"/>
          <w:citation/>
        </w:sdtPr>
        <w:sdtEndPr/>
        <w:sdtContent>
          <w:r w:rsidR="00D2227F">
            <w:rPr>
              <w:lang w:val="pt-PT"/>
            </w:rPr>
            <w:fldChar w:fldCharType="begin"/>
          </w:r>
          <w:r w:rsidR="00D2227F">
            <w:rPr>
              <w:lang w:val="pt-PT"/>
            </w:rPr>
            <w:instrText xml:space="preserve"> CITATION bps201 \l 2070 </w:instrText>
          </w:r>
          <w:r w:rsidR="00D2227F">
            <w:rPr>
              <w:lang w:val="pt-PT"/>
            </w:rPr>
            <w:fldChar w:fldCharType="separate"/>
          </w:r>
          <w:r w:rsidR="00D2227F">
            <w:rPr>
              <w:noProof/>
              <w:lang w:val="pt-PT"/>
            </w:rPr>
            <w:t xml:space="preserve"> (bpstat, 2020)</w:t>
          </w:r>
          <w:r w:rsidR="00D2227F">
            <w:rPr>
              <w:lang w:val="pt-PT"/>
            </w:rPr>
            <w:fldChar w:fldCharType="end"/>
          </w:r>
        </w:sdtContent>
      </w:sdt>
    </w:p>
    <w:p w14:paraId="4C0688CE" w14:textId="5243E981" w:rsidR="00640DF1" w:rsidRDefault="00640DF1" w:rsidP="00640DF1">
      <w:pPr>
        <w:ind w:firstLine="720"/>
        <w:jc w:val="both"/>
        <w:rPr>
          <w:lang w:val="pt-PT"/>
        </w:rPr>
      </w:pPr>
      <w:r>
        <w:rPr>
          <w:lang w:val="pt-PT"/>
        </w:rPr>
        <w:t xml:space="preserve">Para mais informações sobre esta pesquisa por filtro é possível aceder ao seguinte link </w:t>
      </w:r>
      <w:hyperlink r:id="rId11" w:history="1">
        <w:r w:rsidRPr="00316BD5">
          <w:rPr>
            <w:rStyle w:val="Hyperlink"/>
            <w:lang w:val="pt-PT"/>
          </w:rPr>
          <w:t>https://www.youtube.com/watch?time_continue=29&amp;v=H5wy_iNevpY&amp;feature=emb_logo</w:t>
        </w:r>
      </w:hyperlink>
      <w:r>
        <w:rPr>
          <w:lang w:val="pt-PT"/>
        </w:rPr>
        <w:t>.</w:t>
      </w:r>
    </w:p>
    <w:p w14:paraId="1F94DAA5" w14:textId="51A550E9" w:rsidR="00147398" w:rsidRPr="002A4676" w:rsidRDefault="003E7F41" w:rsidP="003E7F41">
      <w:pPr>
        <w:jc w:val="both"/>
        <w:rPr>
          <w:lang w:val="pt-PT"/>
        </w:rPr>
      </w:pPr>
      <w:r>
        <w:rPr>
          <w:lang w:val="pt-PT"/>
        </w:rPr>
        <w:tab/>
        <w:t xml:space="preserve">Por último, de referir que todos os dados do </w:t>
      </w:r>
      <w:proofErr w:type="spellStart"/>
      <w:r>
        <w:rPr>
          <w:lang w:val="pt-PT"/>
        </w:rPr>
        <w:t>BPstat</w:t>
      </w:r>
      <w:proofErr w:type="spellEnd"/>
      <w:r>
        <w:rPr>
          <w:lang w:val="pt-PT"/>
        </w:rPr>
        <w:t xml:space="preserve"> são de livre acesso ao público e gratuitos. </w:t>
      </w:r>
    </w:p>
    <w:sectPr w:rsidR="00147398" w:rsidRPr="002A4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ellipe Miranda" w:date="2020-10-12T08:40:00Z" w:initials="FM">
    <w:p w14:paraId="18A467F1" w14:textId="4C757CE5" w:rsidR="00E46271" w:rsidRPr="00E46271" w:rsidRDefault="00E46271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>
        <w:rPr>
          <w:lang w:val="pt-PT"/>
        </w:rPr>
        <w:t>Podemos escolher uma fonte diferente, mudar espaçamento e definir também títulos numéricos para que o trabalho fique melhor estruturado. E os títulos ajudariam na montagem de um sumário/índice do trabalho</w:t>
      </w:r>
    </w:p>
  </w:comment>
  <w:comment w:id="1" w:author="Fellipe Miranda" w:date="2020-10-12T08:46:00Z" w:initials="FM">
    <w:p w14:paraId="068DCEDD" w14:textId="482A39DE" w:rsidR="00E46271" w:rsidRPr="00E46271" w:rsidRDefault="00E46271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>
        <w:rPr>
          <w:lang w:val="pt-PT"/>
        </w:rPr>
        <w:t xml:space="preserve">Vamos precisar normalizar esses erros… que são comuns. Aliás, o </w:t>
      </w:r>
      <w:proofErr w:type="spellStart"/>
      <w:r>
        <w:rPr>
          <w:lang w:val="pt-PT"/>
        </w:rPr>
        <w:t>BPStat</w:t>
      </w:r>
      <w:proofErr w:type="spellEnd"/>
      <w:r>
        <w:rPr>
          <w:lang w:val="pt-PT"/>
        </w:rPr>
        <w:t xml:space="preserve"> tem um nome por “extenso”?</w:t>
      </w:r>
    </w:p>
  </w:comment>
  <w:comment w:id="2" w:author="Fellipe Miranda" w:date="2020-10-12T08:44:00Z" w:initials="FM">
    <w:p w14:paraId="5557B777" w14:textId="4C4D9204" w:rsidR="00E46271" w:rsidRPr="00E46271" w:rsidRDefault="00E46271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>
        <w:rPr>
          <w:lang w:val="pt-PT"/>
        </w:rPr>
        <w:t>Existem mais missões que possam ser listadas?</w:t>
      </w:r>
    </w:p>
  </w:comment>
  <w:comment w:id="3" w:author="Fellipe Miranda" w:date="2020-10-12T08:45:00Z" w:initials="FM">
    <w:p w14:paraId="01A3DEA3" w14:textId="0EA21981" w:rsidR="00E46271" w:rsidRPr="00E46271" w:rsidRDefault="00E46271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>
        <w:rPr>
          <w:lang w:val="pt-PT"/>
        </w:rPr>
        <w:t>Após o “tais como” e tantos exemplos listados, “entre outras” me parece desnecessário</w:t>
      </w:r>
    </w:p>
  </w:comment>
  <w:comment w:id="11" w:author="Fellipe Miranda" w:date="2020-10-12T08:49:00Z" w:initials="FM">
    <w:p w14:paraId="7118A6BB" w14:textId="182EC864" w:rsidR="00E46271" w:rsidRPr="00E46271" w:rsidRDefault="00E46271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>
        <w:rPr>
          <w:lang w:val="pt-PT"/>
        </w:rPr>
        <w:t>Mesmo não sendo um trabalho muito acadêmico e mais técnico, não sei se é necessário usar essa linguagem mais comercial/propagandística</w:t>
      </w:r>
    </w:p>
  </w:comment>
  <w:comment w:id="14" w:author="Fellipe Miranda" w:date="2020-10-12T08:52:00Z" w:initials="FM">
    <w:p w14:paraId="6AD80A14" w14:textId="1B8D4E51" w:rsidR="0002121C" w:rsidRPr="0002121C" w:rsidRDefault="0002121C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>
        <w:rPr>
          <w:lang w:val="pt-PT"/>
        </w:rPr>
        <w:t>Creio que aqui, lançar mão de imagens seria o ideal. Nem precisam ser muito grandes; apenas para ilustrar o passo-a-passo de como o acesso à base é feita, e o que se vê em cada uma dessas etapas</w:t>
      </w:r>
    </w:p>
  </w:comment>
  <w:comment w:id="15" w:author="Fellipe Miranda" w:date="2020-10-12T08:50:00Z" w:initials="FM">
    <w:p w14:paraId="07D65EF4" w14:textId="3EE3B872" w:rsidR="00E46271" w:rsidRPr="00E46271" w:rsidRDefault="00E46271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>
        <w:rPr>
          <w:lang w:val="pt-PT"/>
        </w:rPr>
        <w:t>Sinto que “é bastante simples” fica desnecessário pelo que comentei anteriormente, e também pelo uso do “basta” logo depois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A467F1" w15:done="0"/>
  <w15:commentEx w15:paraId="068DCEDD" w15:done="0"/>
  <w15:commentEx w15:paraId="5557B777" w15:done="0"/>
  <w15:commentEx w15:paraId="01A3DEA3" w15:done="0"/>
  <w15:commentEx w15:paraId="7118A6BB" w15:done="0"/>
  <w15:commentEx w15:paraId="6AD80A14" w15:done="0"/>
  <w15:commentEx w15:paraId="07D65E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E9519" w16cex:dateUtc="2020-10-12T07:40:00Z"/>
  <w16cex:commentExtensible w16cex:durableId="232E9651" w16cex:dateUtc="2020-10-12T07:46:00Z"/>
  <w16cex:commentExtensible w16cex:durableId="232E95FD" w16cex:dateUtc="2020-10-12T07:44:00Z"/>
  <w16cex:commentExtensible w16cex:durableId="232E961F" w16cex:dateUtc="2020-10-12T07:45:00Z"/>
  <w16cex:commentExtensible w16cex:durableId="232E9700" w16cex:dateUtc="2020-10-12T07:49:00Z"/>
  <w16cex:commentExtensible w16cex:durableId="232E97C3" w16cex:dateUtc="2020-10-12T07:52:00Z"/>
  <w16cex:commentExtensible w16cex:durableId="232E9757" w16cex:dateUtc="2020-10-12T0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A467F1" w16cid:durableId="232E9519"/>
  <w16cid:commentId w16cid:paraId="068DCEDD" w16cid:durableId="232E9651"/>
  <w16cid:commentId w16cid:paraId="5557B777" w16cid:durableId="232E95FD"/>
  <w16cid:commentId w16cid:paraId="01A3DEA3" w16cid:durableId="232E961F"/>
  <w16cid:commentId w16cid:paraId="7118A6BB" w16cid:durableId="232E9700"/>
  <w16cid:commentId w16cid:paraId="6AD80A14" w16cid:durableId="232E97C3"/>
  <w16cid:commentId w16cid:paraId="07D65EF4" w16cid:durableId="232E97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ellipe Miranda">
    <w15:presenceInfo w15:providerId="Windows Live" w15:userId="e1526356bafcc6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7"/>
    <w:rsid w:val="0002121C"/>
    <w:rsid w:val="00061117"/>
    <w:rsid w:val="000A7080"/>
    <w:rsid w:val="000D686F"/>
    <w:rsid w:val="00147398"/>
    <w:rsid w:val="00172FAF"/>
    <w:rsid w:val="0022140E"/>
    <w:rsid w:val="0024425B"/>
    <w:rsid w:val="002A4676"/>
    <w:rsid w:val="002D7BDA"/>
    <w:rsid w:val="003E7F41"/>
    <w:rsid w:val="00404FB5"/>
    <w:rsid w:val="00444D43"/>
    <w:rsid w:val="004910D5"/>
    <w:rsid w:val="004E4714"/>
    <w:rsid w:val="00516EFD"/>
    <w:rsid w:val="005963D8"/>
    <w:rsid w:val="00640DF1"/>
    <w:rsid w:val="008E78E7"/>
    <w:rsid w:val="0096097B"/>
    <w:rsid w:val="00A14588"/>
    <w:rsid w:val="00B939F5"/>
    <w:rsid w:val="00C22E64"/>
    <w:rsid w:val="00D0797D"/>
    <w:rsid w:val="00D2227F"/>
    <w:rsid w:val="00E46271"/>
    <w:rsid w:val="00F0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26D7"/>
  <w15:chartTrackingRefBased/>
  <w15:docId w15:val="{B697C386-B4B3-4D40-A90B-2C9404E1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67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46271"/>
  </w:style>
  <w:style w:type="character" w:styleId="CommentReference">
    <w:name w:val="annotation reference"/>
    <w:basedOn w:val="DefaultParagraphFont"/>
    <w:uiPriority w:val="99"/>
    <w:semiHidden/>
    <w:unhideWhenUsed/>
    <w:rsid w:val="00E462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2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2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2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2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hyperlink" Target="https://www.youtube.com/watch?time_continue=29&amp;v=H5wy_iNevpY&amp;feature=emb_logo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www.youtube.com/watch?v=X-YvnEjZnr0&amp;feature=emb_lo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pstat.bportugal.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bpp20</b:Tag>
    <b:SourceType>InternetSite</b:SourceType>
    <b:Guid>{32FC065F-8806-204D-9A9A-BE83D8492BAC}</b:Guid>
    <b:Year>2020</b:Year>
    <b:InternetSiteTitle>bpportugal</b:InternetSiteTitle>
    <b:URL>https://www.bportugal.pt</b:URL>
    <b:Month>Outubro</b:Month>
    <b:Day>10</b:Day>
    <b:RefOrder>1</b:RefOrder>
  </b:Source>
  <b:Source>
    <b:Tag>bpp201</b:Tag>
    <b:SourceType>InternetSite</b:SourceType>
    <b:Guid>{9510B0DB-643A-F34E-BD57-7D703C8FE85B}</b:Guid>
    <b:Title>bpportugal/historia</b:Title>
    <b:URL>https://www.bportugal.pt/page/historia?mlid=818</b:URL>
    <b:Year>2020</b:Year>
    <b:Month>outubro</b:Month>
    <b:Day>10</b:Day>
    <b:RefOrder>6</b:RefOrder>
  </b:Source>
  <b:Source>
    <b:Tag>bpo20</b:Tag>
    <b:SourceType>InternetSite</b:SourceType>
    <b:Guid>{23A19BF1-AEBA-774D-B9B8-9DE10B9036B6}</b:Guid>
    <b:InternetSiteTitle>bportugal/page</b:InternetSiteTitle>
    <b:URL>https://www.bportugal.pt/page/estatisticas?mlid=921</b:URL>
    <b:Year>2020</b:Year>
    <b:Month>Outubro</b:Month>
    <b:Day>10</b:Day>
    <b:RefOrder>2</b:RefOrder>
  </b:Source>
  <b:Source>
    <b:Tag>bps20</b:Tag>
    <b:SourceType>InternetSite</b:SourceType>
    <b:Guid>{8AE3EBF5-045C-E046-8C66-D6CF44E6F160}</b:Guid>
    <b:InternetSiteTitle>bpstat</b:InternetSiteTitle>
    <b:URL>https://bpstat.bportugal.pt/sobre-o-bpstat</b:URL>
    <b:Year>2020</b:Year>
    <b:Month>Outubro</b:Month>
    <b:Day>10</b:Day>
    <b:RefOrder>3</b:RefOrder>
  </b:Source>
  <b:Source>
    <b:Tag>bps201</b:Tag>
    <b:SourceType>InternetSite</b:SourceType>
    <b:Guid>{8DD86AA5-9261-B843-8974-CDCC3C3135D6}</b:Guid>
    <b:InternetSiteTitle>bpstat</b:InternetSiteTitle>
    <b:URL>https://bpstat.bportugal.pt/como-pesquisar</b:URL>
    <b:Year>2020</b:Year>
    <b:Month>outubro</b:Month>
    <b:Day>10</b:Day>
    <b:RefOrder>5</b:RefOrder>
  </b:Source>
  <b:Source>
    <b:Tag>bps202</b:Tag>
    <b:SourceType>InternetSite</b:SourceType>
    <b:Guid>{2E84A2FA-E617-B24C-B1AB-62C0DFB00025}</b:Guid>
    <b:InternetSiteTitle>bpstat</b:InternetSiteTitle>
    <b:URL>https://bpstat.bportugal.pt/como-explorar-dados</b:URL>
    <b:Year>2020</b:Year>
    <b:Month>outubro</b:Month>
    <b:Day>10</b:Day>
    <b:RefOrder>4</b:RefOrder>
  </b:Source>
</b:Sources>
</file>

<file path=customXml/itemProps1.xml><?xml version="1.0" encoding="utf-8"?>
<ds:datastoreItem xmlns:ds="http://schemas.openxmlformats.org/officeDocument/2006/customXml" ds:itemID="{9B89E2E3-3196-D240-9D50-39FF89A8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1027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Carneiro</dc:creator>
  <cp:keywords/>
  <dc:description/>
  <cp:lastModifiedBy>Fellipe Miranda</cp:lastModifiedBy>
  <cp:revision>24</cp:revision>
  <dcterms:created xsi:type="dcterms:W3CDTF">2020-10-08T12:56:00Z</dcterms:created>
  <dcterms:modified xsi:type="dcterms:W3CDTF">2020-10-12T07:54:00Z</dcterms:modified>
</cp:coreProperties>
</file>